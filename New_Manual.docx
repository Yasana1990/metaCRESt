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789BC" w14:textId="183410C5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Структура всей технической части </w:t>
      </w:r>
      <w:r w:rsidR="00C113C3">
        <w:rPr>
          <w:rFonts w:ascii="Times New Roman" w:eastAsia="Calibri" w:hAnsi="Times New Roman" w:cs="Times New Roman"/>
          <w:sz w:val="24"/>
          <w:szCs w:val="24"/>
        </w:rPr>
        <w:t>работы представлена на рисунке 1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. Все скрипты, позволяющие связать различные этапы работы, а также скрипты, необходимые для последних этапов анализа, были написаны на языке программирования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Python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4DBB016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499C20" wp14:editId="54F762C6">
            <wp:extent cx="6096000" cy="3429000"/>
            <wp:effectExtent l="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1E12" w14:textId="77777777" w:rsidR="00D65874" w:rsidRPr="00D65874" w:rsidRDefault="00D65874" w:rsidP="00C113C3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D65874">
        <w:rPr>
          <w:rFonts w:ascii="Times New Roman" w:eastAsia="Calibri" w:hAnsi="Times New Roman" w:cs="Times New Roman"/>
          <w:i/>
        </w:rPr>
        <w:t>Рис 1.</w:t>
      </w:r>
      <w:r w:rsidRPr="00D65874">
        <w:rPr>
          <w:rFonts w:ascii="Times New Roman" w:eastAsia="Calibri" w:hAnsi="Times New Roman" w:cs="Times New Roman"/>
        </w:rPr>
        <w:t xml:space="preserve"> Схематическое представление этапов технической части работы. Для каждого этапа показано каким образом была проведена каждая техническая операция.</w:t>
      </w:r>
    </w:p>
    <w:p w14:paraId="58318FD3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0" w:name="_Toc42653262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Этап 1 – Анализ литературы</w:t>
      </w:r>
      <w:bookmarkEnd w:id="0"/>
    </w:p>
    <w:p w14:paraId="00677217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Экспертный анализ позволил подобрать каждой функциональной группе 1 или несколько маркеров. Данный этап представляет наибольшую сложность, поскольку его нельзя автоматизировать.  </w:t>
      </w:r>
    </w:p>
    <w:p w14:paraId="129A5F30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1" w:name="_Toc42653263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Этап 2 – Проверка маркеров</w:t>
      </w:r>
      <w:bookmarkEnd w:id="1"/>
    </w:p>
    <w:p w14:paraId="4742654A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Проверка маркеров была осуществлена путем выравнивания аминокислотной последовательности белка против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референсных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геномов представителей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микробиоты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кишечника. </w:t>
      </w:r>
    </w:p>
    <w:p w14:paraId="5934B234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tblastn</w:t>
      </w:r>
      <w:proofErr w:type="spellEnd"/>
      <w:proofErr w:type="gram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-query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markername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-subject sf/smpdata1/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kropachev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/data/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genome_base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Refbacterialname.fna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14:paraId="55A56B6D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2" w:name="_Toc42653264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 xml:space="preserve">Этап 3 – Сборка </w:t>
      </w:r>
      <w:proofErr w:type="spellStart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транскриптома</w:t>
      </w:r>
      <w:bookmarkEnd w:id="2"/>
      <w:proofErr w:type="spellEnd"/>
    </w:p>
    <w:p w14:paraId="46171C13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Сборка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транскриптома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58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de</w:t>
      </w:r>
      <w:r w:rsidRPr="00D6587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D65874">
        <w:rPr>
          <w:rFonts w:ascii="Times New Roman" w:eastAsia="Calibri" w:hAnsi="Times New Roman" w:cs="Times New Roman"/>
          <w:i/>
          <w:sz w:val="24"/>
          <w:szCs w:val="24"/>
          <w:lang w:val="en-US"/>
        </w:rPr>
        <w:t>novo</w:t>
      </w:r>
      <w:r w:rsidRPr="00D6587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была выполнена с использованием </w:t>
      </w:r>
      <w:r w:rsidRPr="00D6587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платформы </w:t>
      </w:r>
      <w:proofErr w:type="spellStart"/>
      <w:r w:rsidRPr="00D6587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Trinity</w:t>
      </w:r>
      <w:proofErr w:type="spellEnd"/>
      <w:r w:rsidRPr="00D6587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для работы с данными RNA-</w:t>
      </w:r>
      <w:proofErr w:type="spellStart"/>
      <w:r w:rsidRPr="00D6587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Seq</w:t>
      </w:r>
      <w:proofErr w:type="spellEnd"/>
      <w:r w:rsidRPr="00D6587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в немодельных организмах. Использовались параметры, </w:t>
      </w:r>
      <w:r w:rsidRPr="00D6587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рекомендуемые по умолчанию для неспаренных прочтений, были использованы все образцы:</w:t>
      </w:r>
    </w:p>
    <w:p w14:paraId="7F9CD8D2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 --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seqType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fq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--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samples_file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samples.txt --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max_memory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10G --CPU 6</w:t>
      </w:r>
    </w:p>
    <w:p w14:paraId="3F36DAEA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3" w:name="_Toc42653265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 xml:space="preserve">Этап 4 – Получение данных об обилии </w:t>
      </w:r>
      <w:proofErr w:type="spellStart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транскриптов</w:t>
      </w:r>
      <w:bookmarkEnd w:id="3"/>
      <w:proofErr w:type="spellEnd"/>
    </w:p>
    <w:p w14:paraId="367908C4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Мы предполагаем, что нуклеотидные последовательности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в сборке соответствуют последовательностям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транскриптов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. Поэтому для получения данных о представленности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транскриптов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мы использовали программу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Kallisto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. Для полученной сборки было проведено индексирование последовательностей – проставление определенным участкам генома индексов, использование которых позволяет быстрее выполнять выравнивания за счет сжатия информации. Затем были проведены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псевдовыравнивания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(оптимизированный алгоритм на основе использования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D65874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меров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) для каждого образца на индексированную сборку. Везде использовались параметры по умолчанию.  Данные о об обилии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транскриптов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представлены в виде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TPM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– значений, выровненных на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ридов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, нормированных на длину гена и глубину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секвенирования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522529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</w:pPr>
      <w:proofErr w:type="spellStart"/>
      <w:proofErr w:type="gram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kallisto</w:t>
      </w:r>
      <w:proofErr w:type="spellEnd"/>
      <w:proofErr w:type="gram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index -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i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Trinity.index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/home/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kropachev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/Work/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Trinity_work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trinity_out_dir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Trinity.fasta</w:t>
      </w:r>
      <w:proofErr w:type="spellEnd"/>
    </w:p>
    <w:p w14:paraId="56688D8E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kallisto</w:t>
      </w:r>
      <w:proofErr w:type="spellEnd"/>
      <w:proofErr w:type="gram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quant -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i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Trinity.index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--single -o abundance/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experimentN.Kal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-l 52 -s 1 sf/smpdata1/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kropachev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/data/SRR4841990.fastq</w:t>
      </w:r>
    </w:p>
    <w:p w14:paraId="040B5D80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experiment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– название типа диеты, а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– номер элемента выборки для такой диеты. </w:t>
      </w:r>
    </w:p>
    <w:p w14:paraId="430EB3F8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1951607" wp14:editId="3F7AEB0D">
            <wp:extent cx="5943600" cy="2790825"/>
            <wp:effectExtent l="0" t="0" r="0" b="9525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000A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4" w:name="_Toc42653266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 xml:space="preserve">Этап 5 – Поиск маркерных последовательностей в сборке </w:t>
      </w:r>
      <w:proofErr w:type="spellStart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транскриптома</w:t>
      </w:r>
      <w:bookmarkEnd w:id="4"/>
      <w:proofErr w:type="spellEnd"/>
    </w:p>
    <w:p w14:paraId="4ADD7AD1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>Работа производилась в отдельной директории для каждого маркера.</w:t>
      </w:r>
    </w:p>
    <w:p w14:paraId="2DBD6F15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Было проведено выравнивание всех аминокислотных последовательностей ферментов (маркеров) против сборки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транскриптома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5B3339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tblastn</w:t>
      </w:r>
      <w:proofErr w:type="spellEnd"/>
      <w:proofErr w:type="gram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-query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markername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-subject /home/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kropachev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//Work/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Trinity_work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trinity_out_dir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Trinity.fasta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&gt;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tblastn_markername</w:t>
      </w:r>
      <w:proofErr w:type="spellEnd"/>
    </w:p>
    <w:p w14:paraId="1888281C" w14:textId="46295A2E" w:rsidR="00FB1A50" w:rsidRPr="00FC4319" w:rsidRDefault="00FB1A50" w:rsidP="00D65874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FC4319">
        <w:rPr>
          <w:rFonts w:ascii="Times New Roman" w:eastAsia="Calibri" w:hAnsi="Times New Roman" w:cs="Times New Roman"/>
          <w:b/>
          <w:sz w:val="24"/>
          <w:szCs w:val="24"/>
        </w:rPr>
        <w:t>С этого момента идем в одну папку.</w:t>
      </w:r>
    </w:p>
    <w:p w14:paraId="60C8ED31" w14:textId="0690AD9E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Все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контиги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со значениями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Score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для выравнивания больше 250 были включены в дальнейший анализ. Отсев производился при помощи скрипта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findContigID</w:t>
      </w:r>
      <w:proofErr w:type="spellEnd"/>
      <w:r w:rsidR="00FC4319" w:rsidRPr="00FC4319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="00FC4319">
        <w:rPr>
          <w:rFonts w:ascii="Times New Roman" w:eastAsia="Calibri" w:hAnsi="Times New Roman" w:cs="Times New Roman"/>
          <w:sz w:val="24"/>
          <w:szCs w:val="24"/>
          <w:lang w:val="en-US"/>
        </w:rPr>
        <w:t>def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py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74068B0" w14:textId="35A112FC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</w:rPr>
        <w:t>python</w:t>
      </w:r>
      <w:proofErr w:type="spellEnd"/>
      <w:proofErr w:type="gram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</w:rPr>
        <w:t xml:space="preserve"> ..</w:t>
      </w:r>
      <w:proofErr w:type="gram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</w:rPr>
        <w:t>findContigfID</w:t>
      </w:r>
      <w:proofErr w:type="spellEnd"/>
      <w:r w:rsidR="00FC4319" w:rsidRPr="00C113C3">
        <w:rPr>
          <w:rFonts w:ascii="Times New Roman" w:eastAsia="Calibri" w:hAnsi="Times New Roman" w:cs="Times New Roman"/>
          <w:sz w:val="24"/>
          <w:szCs w:val="24"/>
          <w:highlight w:val="cyan"/>
        </w:rPr>
        <w:t>-</w:t>
      </w:r>
      <w:proofErr w:type="spellStart"/>
      <w:r w:rsidR="00FC4319" w:rsidRPr="00C113C3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def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</w:rPr>
        <w:t>.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</w:rPr>
        <w:t>py</w:t>
      </w:r>
      <w:proofErr w:type="spellEnd"/>
    </w:p>
    <w:p w14:paraId="1CFCF365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58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99829C3" wp14:editId="0D870817">
            <wp:extent cx="5943600" cy="4000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19CC" w14:textId="60D84218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При помощи скрипта были отобраны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в файл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ContigID</w:t>
      </w:r>
      <w:proofErr w:type="spellEnd"/>
      <w:r w:rsidR="00C113C3" w:rsidRPr="00D65874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C113C3"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markername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.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txt</w:t>
      </w:r>
      <w:r w:rsidRPr="00D65874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74721C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04E2390" wp14:editId="20B7108C">
            <wp:extent cx="2276475" cy="3152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958E" w14:textId="2D5743D9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commentRangeStart w:id="5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Также был создан файл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ContigID</w:t>
      </w:r>
      <w:proofErr w:type="spellEnd"/>
      <w:r w:rsidR="00C113C3" w:rsidRPr="00D65874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C113C3"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markername</w:t>
      </w:r>
      <w:proofErr w:type="spellEnd"/>
      <w:r w:rsidR="00C113C3" w:rsidRPr="00C113C3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C113C3"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dict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.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txt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, где хранится информация о соответствии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их номерам.</w:t>
      </w:r>
      <w:commentRangeEnd w:id="5"/>
      <w:r w:rsidR="00C113C3">
        <w:rPr>
          <w:rStyle w:val="a7"/>
          <w:rFonts w:ascii="Calibri" w:eastAsia="Calibri" w:hAnsi="Calibri" w:cs="Times New Roman"/>
        </w:rPr>
        <w:commentReference w:id="5"/>
      </w:r>
    </w:p>
    <w:p w14:paraId="62584C50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7" w:name="_Toc42653267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 xml:space="preserve">Этап 6 – Поиск значений </w:t>
      </w:r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ar-SA"/>
        </w:rPr>
        <w:t>TPM</w:t>
      </w:r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ar-SA"/>
        </w:rPr>
        <w:t xml:space="preserve"> </w:t>
      </w:r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 xml:space="preserve">для </w:t>
      </w:r>
      <w:proofErr w:type="spellStart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контигов</w:t>
      </w:r>
      <w:proofErr w:type="spellEnd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t>, содержащих маркерный ген</w:t>
      </w:r>
      <w:bookmarkEnd w:id="7"/>
    </w:p>
    <w:p w14:paraId="70749032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Значения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TPM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контигов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, содержащих маркерный ген, были отобраны в данных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Kallisto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, полученных на предыдущих этапах работы. Для этого для каждого номера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контига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проводим поиск:</w:t>
      </w:r>
    </w:p>
    <w:p w14:paraId="42CCC706" w14:textId="0496C2A3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grep</w:t>
      </w:r>
      <w:proofErr w:type="spellEnd"/>
      <w:proofErr w:type="gram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-f </w:t>
      </w:r>
      <w:r w:rsidR="00C113C3"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ContigID_markername</w:t>
      </w:r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.txt ../abundance/*.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Kal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abundance.tsv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 xml:space="preserve"> &gt; </w:t>
      </w:r>
      <w:r w:rsidR="00A642C3" w:rsidRPr="00C113C3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raw</w:t>
      </w:r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TPM</w:t>
      </w:r>
      <w:r w:rsidR="00A642C3" w:rsidRPr="00C113C3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_</w:t>
      </w:r>
      <w:r w:rsidR="00A642C3"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markername</w:t>
      </w:r>
      <w:r w:rsidRPr="00D65874">
        <w:rPr>
          <w:rFonts w:ascii="Times New Roman" w:eastAsia="Calibri" w:hAnsi="Times New Roman" w:cs="Times New Roman"/>
          <w:sz w:val="24"/>
          <w:szCs w:val="24"/>
          <w:highlight w:val="cyan"/>
          <w:lang w:val="en-US"/>
        </w:rPr>
        <w:t>.txt</w:t>
      </w:r>
    </w:p>
    <w:p w14:paraId="44FC0A92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>Получаем файл следующего типа:</w:t>
      </w:r>
    </w:p>
    <w:p w14:paraId="142E5144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58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029E68" wp14:editId="4183C390">
            <wp:extent cx="5943600" cy="251460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6974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>Где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65874">
        <w:rPr>
          <w:rFonts w:ascii="Times New Roman" w:eastAsia="Calibri" w:hAnsi="Times New Roman" w:cs="Times New Roman"/>
          <w:sz w:val="24"/>
          <w:szCs w:val="24"/>
        </w:rPr>
        <w:t>последовательность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65874">
        <w:rPr>
          <w:rFonts w:ascii="Times New Roman" w:eastAsia="Calibri" w:hAnsi="Times New Roman" w:cs="Times New Roman"/>
          <w:sz w:val="24"/>
          <w:szCs w:val="24"/>
        </w:rPr>
        <w:t>столбцов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65874">
        <w:rPr>
          <w:rFonts w:ascii="Times New Roman" w:eastAsia="Calibri" w:hAnsi="Times New Roman" w:cs="Times New Roman"/>
          <w:sz w:val="24"/>
          <w:szCs w:val="24"/>
        </w:rPr>
        <w:t>следующая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target_id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length,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eff_length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est_counts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tpm</w:t>
      </w:r>
      <w:proofErr w:type="spellEnd"/>
    </w:p>
    <w:p w14:paraId="550A797B" w14:textId="77777777" w:rsidR="00D65874" w:rsidRPr="00D65874" w:rsidRDefault="00D65874" w:rsidP="00D65874">
      <w:pPr>
        <w:keepNext/>
        <w:suppressAutoHyphens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</w:pPr>
      <w:bookmarkStart w:id="8" w:name="_Toc42653268"/>
      <w:r w:rsidRPr="00D658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x-none" w:eastAsia="ar-SA"/>
        </w:rPr>
        <w:lastRenderedPageBreak/>
        <w:t>Этап 7 – Обработка результатов</w:t>
      </w:r>
      <w:bookmarkEnd w:id="8"/>
    </w:p>
    <w:p w14:paraId="0DE34492" w14:textId="50A96E6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python</w:t>
      </w:r>
      <w:proofErr w:type="spellEnd"/>
      <w:proofErr w:type="gramStart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..</w:t>
      </w:r>
      <w:proofErr w:type="gramEnd"/>
      <w:r w:rsidRPr="00D65874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TPMformater</w:t>
      </w:r>
      <w:proofErr w:type="spellEnd"/>
      <w:r w:rsidR="00427FD8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proofErr w:type="spellStart"/>
      <w:r w:rsidR="00427FD8">
        <w:rPr>
          <w:rFonts w:ascii="Times New Roman" w:eastAsia="Calibri" w:hAnsi="Times New Roman" w:cs="Times New Roman"/>
          <w:sz w:val="24"/>
          <w:szCs w:val="24"/>
          <w:lang w:val="en-US"/>
        </w:rPr>
        <w:t>def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</w:p>
    <w:p w14:paraId="62CA4331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Объединяем все в один файл таким образом, чтобы все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контиги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были пронумерованы как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nameN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_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– название функциональной группы,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– номер маркера, а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– номер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контига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480AAD0" w14:textId="094571F7" w:rsidR="00D65874" w:rsidRPr="00D65874" w:rsidRDefault="00163A8C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31D271" wp14:editId="3A631E5B">
            <wp:extent cx="3981450" cy="531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D159" w14:textId="7749DD98" w:rsidR="00537B69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При помощи скрипта </w:t>
      </w:r>
      <w:proofErr w:type="spellStart"/>
      <w:r w:rsidR="00163A8C">
        <w:rPr>
          <w:rFonts w:ascii="Times New Roman" w:eastAsia="Calibri" w:hAnsi="Times New Roman" w:cs="Times New Roman"/>
          <w:sz w:val="24"/>
          <w:szCs w:val="24"/>
          <w:lang w:val="en-US"/>
        </w:rPr>
        <w:t>StatUp</w:t>
      </w:r>
      <w:proofErr w:type="spellEnd"/>
      <w:r w:rsidR="00163A8C" w:rsidRPr="00163A8C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="00163A8C">
        <w:rPr>
          <w:rFonts w:ascii="Times New Roman" w:eastAsia="Calibri" w:hAnsi="Times New Roman" w:cs="Times New Roman"/>
          <w:sz w:val="24"/>
          <w:szCs w:val="24"/>
          <w:lang w:val="en-US"/>
        </w:rPr>
        <w:t>def</w:t>
      </w:r>
      <w:proofErr w:type="spellEnd"/>
      <w:r w:rsidR="00537B6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="00537B69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E138B">
        <w:rPr>
          <w:rFonts w:ascii="Times New Roman" w:eastAsia="Calibri" w:hAnsi="Times New Roman" w:cs="Times New Roman"/>
          <w:sz w:val="24"/>
          <w:szCs w:val="24"/>
        </w:rPr>
        <w:t>з</w:t>
      </w:r>
      <w:r w:rsidR="00537B69" w:rsidRPr="00D65874">
        <w:rPr>
          <w:rFonts w:ascii="Times New Roman" w:eastAsia="Calibri" w:hAnsi="Times New Roman" w:cs="Times New Roman"/>
          <w:sz w:val="24"/>
          <w:szCs w:val="24"/>
        </w:rPr>
        <w:t xml:space="preserve">начения </w:t>
      </w:r>
      <w:r w:rsidR="00537B69"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TPM</w:t>
      </w:r>
      <w:r w:rsidR="00537B69"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37B69" w:rsidRPr="00D65874">
        <w:rPr>
          <w:rFonts w:ascii="Times New Roman" w:eastAsia="Calibri" w:hAnsi="Times New Roman" w:cs="Times New Roman"/>
          <w:sz w:val="24"/>
          <w:szCs w:val="24"/>
        </w:rPr>
        <w:t>контигов</w:t>
      </w:r>
      <w:proofErr w:type="spellEnd"/>
      <w:r w:rsidR="00537B69"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E138B">
        <w:rPr>
          <w:rFonts w:ascii="Times New Roman" w:eastAsia="Calibri" w:hAnsi="Times New Roman" w:cs="Times New Roman"/>
          <w:sz w:val="24"/>
          <w:szCs w:val="24"/>
        </w:rPr>
        <w:t xml:space="preserve">отдельных маркеров </w:t>
      </w:r>
      <w:r w:rsidR="00537B69" w:rsidRPr="00D65874">
        <w:rPr>
          <w:rFonts w:ascii="Times New Roman" w:eastAsia="Calibri" w:hAnsi="Times New Roman" w:cs="Times New Roman"/>
          <w:sz w:val="24"/>
          <w:szCs w:val="24"/>
        </w:rPr>
        <w:t xml:space="preserve">были суммированы </w:t>
      </w:r>
      <w:r w:rsidR="00537B69">
        <w:rPr>
          <w:rFonts w:ascii="Times New Roman" w:eastAsia="Calibri" w:hAnsi="Times New Roman" w:cs="Times New Roman"/>
          <w:sz w:val="24"/>
          <w:szCs w:val="24"/>
        </w:rPr>
        <w:t>для каждого биологического образца (</w:t>
      </w:r>
      <w:r w:rsidR="00537B69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="00537B69" w:rsidRPr="00537B69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 w:rsidR="00537B69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="00537B69" w:rsidRPr="00537B69">
        <w:rPr>
          <w:rFonts w:ascii="Times New Roman" w:eastAsia="Calibri" w:hAnsi="Times New Roman" w:cs="Times New Roman"/>
          <w:sz w:val="24"/>
          <w:szCs w:val="24"/>
        </w:rPr>
        <w:t xml:space="preserve">2, </w:t>
      </w:r>
      <w:r w:rsidR="00537B69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 w:rsidR="00537B69" w:rsidRPr="00537B69">
        <w:rPr>
          <w:rFonts w:ascii="Times New Roman" w:eastAsia="Calibri" w:hAnsi="Times New Roman" w:cs="Times New Roman"/>
          <w:sz w:val="24"/>
          <w:szCs w:val="24"/>
        </w:rPr>
        <w:t>1…</w:t>
      </w:r>
      <w:r w:rsidR="0052083A">
        <w:rPr>
          <w:rFonts w:ascii="Times New Roman" w:eastAsia="Calibri" w:hAnsi="Times New Roman" w:cs="Times New Roman"/>
          <w:sz w:val="24"/>
          <w:szCs w:val="24"/>
        </w:rPr>
        <w:t xml:space="preserve">). Далее </w:t>
      </w:r>
      <w:r w:rsidR="0052083A" w:rsidRPr="00D65874">
        <w:rPr>
          <w:rFonts w:ascii="Times New Roman" w:eastAsia="Calibri" w:hAnsi="Times New Roman" w:cs="Times New Roman"/>
          <w:sz w:val="24"/>
          <w:szCs w:val="24"/>
        </w:rPr>
        <w:t xml:space="preserve">значения </w:t>
      </w:r>
      <w:r w:rsidR="0052083A"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TPM</w:t>
      </w:r>
      <w:r w:rsidR="0052083A" w:rsidRPr="00D65874">
        <w:rPr>
          <w:rFonts w:ascii="Times New Roman" w:eastAsia="Calibri" w:hAnsi="Times New Roman" w:cs="Times New Roman"/>
          <w:sz w:val="24"/>
          <w:szCs w:val="24"/>
        </w:rPr>
        <w:t xml:space="preserve"> были объединены в выборки по типам д</w:t>
      </w:r>
      <w:r w:rsidR="0052083A">
        <w:rPr>
          <w:rFonts w:ascii="Times New Roman" w:eastAsia="Calibri" w:hAnsi="Times New Roman" w:cs="Times New Roman"/>
          <w:sz w:val="24"/>
          <w:szCs w:val="24"/>
        </w:rPr>
        <w:t>иет (3 образца в выборке).</w:t>
      </w:r>
      <w:r w:rsidR="00E363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63EB" w:rsidRPr="00D65874">
        <w:rPr>
          <w:rFonts w:ascii="Times New Roman" w:eastAsia="Calibri" w:hAnsi="Times New Roman" w:cs="Times New Roman"/>
          <w:sz w:val="24"/>
          <w:szCs w:val="24"/>
        </w:rPr>
        <w:t>Для таких выборок были подсчитаны средние</w:t>
      </w:r>
      <w:r w:rsidR="00E363EB">
        <w:rPr>
          <w:rFonts w:ascii="Times New Roman" w:eastAsia="Calibri" w:hAnsi="Times New Roman" w:cs="Times New Roman"/>
          <w:sz w:val="24"/>
          <w:szCs w:val="24"/>
        </w:rPr>
        <w:t xml:space="preserve"> значения</w:t>
      </w:r>
      <w:r w:rsidR="00E363EB"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363EB"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TPM</w:t>
      </w:r>
      <w:r w:rsidR="00E363EB">
        <w:rPr>
          <w:rFonts w:ascii="Times New Roman" w:eastAsia="Calibri" w:hAnsi="Times New Roman" w:cs="Times New Roman"/>
          <w:sz w:val="24"/>
          <w:szCs w:val="24"/>
        </w:rPr>
        <w:t xml:space="preserve">, нарисованы графики </w:t>
      </w:r>
      <w:r w:rsidR="00E363EB" w:rsidRPr="00D65874">
        <w:rPr>
          <w:rFonts w:ascii="Times New Roman" w:eastAsia="Calibri" w:hAnsi="Times New Roman" w:cs="Times New Roman"/>
          <w:sz w:val="24"/>
          <w:szCs w:val="24"/>
        </w:rPr>
        <w:t xml:space="preserve">изменений </w:t>
      </w:r>
      <w:r w:rsidR="00E363EB">
        <w:rPr>
          <w:rFonts w:ascii="Times New Roman" w:eastAsia="Calibri" w:hAnsi="Times New Roman" w:cs="Times New Roman"/>
          <w:sz w:val="24"/>
          <w:szCs w:val="24"/>
        </w:rPr>
        <w:t>представленности функциональных групп</w:t>
      </w:r>
      <w:r w:rsidR="00E363EB" w:rsidRPr="00D65874">
        <w:rPr>
          <w:rFonts w:ascii="Times New Roman" w:eastAsia="Calibri" w:hAnsi="Times New Roman" w:cs="Times New Roman"/>
          <w:sz w:val="24"/>
          <w:szCs w:val="24"/>
        </w:rPr>
        <w:t xml:space="preserve"> в зависимости от типов диет.</w:t>
      </w:r>
    </w:p>
    <w:p w14:paraId="068AE345" w14:textId="67C6F9F1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>Также мы сравнили данные об относительном обилии микроорганизмов, построенных на основе 16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рРНК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из статьи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Десаи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 с данными о представленности маркеров для каждой из </w:t>
      </w:r>
      <w:r w:rsidRPr="00D6587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диет. Для того чтобы получить возможность сравнения этих данных, мы суммировали значения обилия для видов, принадлежащих к одной и той же функциональной группе.  </w:t>
      </w:r>
    </w:p>
    <w:p w14:paraId="193D78DA" w14:textId="77777777" w:rsidR="00D65874" w:rsidRPr="00D65874" w:rsidRDefault="00D65874" w:rsidP="00D65874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На последнем этапе работы мы сравнили динамику изменения представленности функциональных групп от условий среды, определённую нашим методом, с динамикой, которая была получена из данных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</w:rPr>
        <w:t>Десаи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. Представленность функциональных групп в нашем методе мы определяли по одному лучшему маркеру для каждой функциональной группы.  Мы использовали: acet1,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sulfat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but</w:t>
      </w:r>
      <w:r w:rsidRPr="00D65874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proofErr w:type="spellStart"/>
      <w:r w:rsidRPr="00D65874">
        <w:rPr>
          <w:rFonts w:ascii="Times New Roman" w:eastAsia="Calibri" w:hAnsi="Times New Roman" w:cs="Times New Roman"/>
          <w:sz w:val="24"/>
          <w:szCs w:val="24"/>
          <w:lang w:val="en-US"/>
        </w:rPr>
        <w:t>muc</w:t>
      </w:r>
      <w:proofErr w:type="spellEnd"/>
      <w:r w:rsidRPr="00D65874">
        <w:rPr>
          <w:rFonts w:ascii="Times New Roman" w:eastAsia="Calibri" w:hAnsi="Times New Roman" w:cs="Times New Roman"/>
          <w:sz w:val="24"/>
          <w:szCs w:val="24"/>
        </w:rPr>
        <w:t>2.</w:t>
      </w:r>
    </w:p>
    <w:p w14:paraId="2011B3C7" w14:textId="3110DE91" w:rsidR="0053316A" w:rsidRDefault="0053316A"/>
    <w:sectPr w:rsidR="00533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Кропочев Андрей Игоревич" w:date="2021-10-19T14:05:00Z" w:initials="КАИ">
    <w:p w14:paraId="64E7E86D" w14:textId="0BDA88BA" w:rsidR="00C113C3" w:rsidRPr="00C113C3" w:rsidRDefault="00C113C3">
      <w:pPr>
        <w:pStyle w:val="a5"/>
      </w:pPr>
      <w:r>
        <w:rPr>
          <w:rStyle w:val="a7"/>
        </w:rPr>
        <w:annotationRef/>
      </w:r>
      <w:r>
        <w:t xml:space="preserve">Тут реализация, мне кажется, плохая - я создаю два очень похожих файла. </w:t>
      </w:r>
      <w:r w:rsidRPr="00C113C3">
        <w:t>ContigID_markername.txt</w:t>
      </w:r>
      <w:r>
        <w:t xml:space="preserve"> нужен только для</w:t>
      </w:r>
      <w:bookmarkStart w:id="6" w:name="_GoBack"/>
      <w:bookmarkEnd w:id="6"/>
      <w:r>
        <w:rPr>
          <w:lang w:val="en-US"/>
        </w:rPr>
        <w:t xml:space="preserve"> </w:t>
      </w:r>
      <w:proofErr w:type="spellStart"/>
      <w:r>
        <w:rPr>
          <w:lang w:val="en-US"/>
        </w:rPr>
        <w:t>grep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E7E8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ропочев Андрей Игоревич">
    <w15:presenceInfo w15:providerId="None" w15:userId="Кропочев Андр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48"/>
    <w:rsid w:val="00025719"/>
    <w:rsid w:val="001473A1"/>
    <w:rsid w:val="00163A8C"/>
    <w:rsid w:val="003D2EA1"/>
    <w:rsid w:val="00424EDB"/>
    <w:rsid w:val="00427FD8"/>
    <w:rsid w:val="00511BF6"/>
    <w:rsid w:val="0051680B"/>
    <w:rsid w:val="0052083A"/>
    <w:rsid w:val="0053316A"/>
    <w:rsid w:val="00537B69"/>
    <w:rsid w:val="00925AA4"/>
    <w:rsid w:val="00A642C3"/>
    <w:rsid w:val="00C113C3"/>
    <w:rsid w:val="00D32262"/>
    <w:rsid w:val="00D56CC1"/>
    <w:rsid w:val="00D65874"/>
    <w:rsid w:val="00DE138B"/>
    <w:rsid w:val="00E363EB"/>
    <w:rsid w:val="00EA3EC4"/>
    <w:rsid w:val="00F56448"/>
    <w:rsid w:val="00FB1A50"/>
    <w:rsid w:val="00F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68CB"/>
  <w15:chartTrackingRefBased/>
  <w15:docId w15:val="{0A2B38E5-2A60-4464-BFED-23C60440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упный"/>
    <w:basedOn w:val="1"/>
    <w:link w:val="a4"/>
    <w:autoRedefine/>
    <w:qFormat/>
    <w:rsid w:val="00925AA4"/>
    <w:pPr>
      <w:pageBreakBefore/>
      <w:spacing w:before="360" w:after="120"/>
    </w:pPr>
    <w:rPr>
      <w:rFonts w:ascii="Times New Roman" w:hAnsi="Times New Roman"/>
      <w:b/>
      <w:color w:val="000000" w:themeColor="text1"/>
    </w:rPr>
  </w:style>
  <w:style w:type="character" w:customStyle="1" w:styleId="a4">
    <w:name w:val="Крупный Знак"/>
    <w:basedOn w:val="10"/>
    <w:link w:val="a3"/>
    <w:rsid w:val="00925A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25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annotation text"/>
    <w:basedOn w:val="a"/>
    <w:link w:val="a6"/>
    <w:uiPriority w:val="99"/>
    <w:semiHidden/>
    <w:unhideWhenUsed/>
    <w:rsid w:val="00D65874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65874"/>
    <w:rPr>
      <w:rFonts w:ascii="Calibri" w:eastAsia="Calibri" w:hAnsi="Calibri" w:cs="Times New Roman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D65874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D65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65874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C113C3"/>
    <w:rPr>
      <w:rFonts w:asciiTheme="minorHAnsi" w:eastAsiaTheme="minorHAnsi" w:hAnsiTheme="minorHAnsi" w:cstheme="minorBidi"/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C113C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Кропочев Андрей Игоревич</dc:creator>
  <cp:keywords/>
  <dc:description/>
  <cp:lastModifiedBy>Кропочев Андрей Игоревич</cp:lastModifiedBy>
  <cp:revision>21</cp:revision>
  <dcterms:created xsi:type="dcterms:W3CDTF">2021-10-18T05:56:00Z</dcterms:created>
  <dcterms:modified xsi:type="dcterms:W3CDTF">2021-10-19T07:10:00Z</dcterms:modified>
</cp:coreProperties>
</file>